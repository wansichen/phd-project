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0022" w:rsidP="00E31751" w:rsidRDefault="00E31751" w14:paraId="79115940" w14:textId="6F39A380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Abstract</w:t>
      </w:r>
    </w:p>
    <w:p w:rsidR="00CE60D3" w:rsidP="00E31751" w:rsidRDefault="00E31751" w14:paraId="254AE5FA" w14:textId="3C4DACF8">
      <w:pPr>
        <w:rPr>
          <w:lang w:val="en-SG" w:eastAsia="en-US"/>
        </w:rPr>
      </w:pPr>
      <w:r w:rsidRPr="0F20979F" w:rsidR="00E31751">
        <w:rPr>
          <w:lang w:eastAsia="en-US"/>
        </w:rPr>
        <w:t xml:space="preserve">The success of </w:t>
      </w:r>
      <w:ins w:author="Feng Ling" w:date="2023-07-17T10:11:00Z" w:id="704107240">
        <w:r w:rsidRPr="0F20979F" w:rsidR="00E86656">
          <w:rPr>
            <w:lang w:eastAsia="en-US"/>
          </w:rPr>
          <w:t xml:space="preserve">artificial </w:t>
        </w:r>
      </w:ins>
      <w:r w:rsidRPr="0F20979F" w:rsidR="00E31751">
        <w:rPr>
          <w:lang w:eastAsia="en-US"/>
        </w:rPr>
        <w:t xml:space="preserve">neural </w:t>
      </w:r>
      <w:ins w:author="Wan Si Chen" w:date="2023-07-17T08:22:22.386Z" w:id="1837769118">
        <w:r w:rsidRPr="0F20979F" w:rsidR="15065075">
          <w:rPr>
            <w:lang w:eastAsia="en-US"/>
          </w:rPr>
          <w:t>networks</w:t>
        </w:r>
      </w:ins>
      <w:ins w:author="Feng Ling" w:date="2023-07-17T10:11:00Z" w:id="1360135139">
        <w:r w:rsidRPr="0F20979F" w:rsidR="0014350C">
          <w:rPr>
            <w:lang w:eastAsia="en-US"/>
          </w:rPr>
          <w:t xml:space="preserve"> or deep learning</w:t>
        </w:r>
      </w:ins>
      <w:r w:rsidRPr="0F20979F" w:rsidR="00E31751">
        <w:rPr>
          <w:lang w:eastAsia="en-US"/>
        </w:rPr>
        <w:t xml:space="preserve"> in solving many real-world problems have attracted interest from </w:t>
      </w:r>
      <w:r w:rsidRPr="0F20979F" w:rsidR="00E31751">
        <w:rPr>
          <w:lang w:val="en-SG" w:eastAsia="en-US"/>
        </w:rPr>
        <w:t xml:space="preserve">researchers trying to </w:t>
      </w:r>
      <w:ins w:author="Feng Ling" w:date="2023-07-17T10:09:00Z" w:id="2114662436">
        <w:r w:rsidR="00B764AE">
          <w:t xml:space="preserve">understand their </w:t>
        </w:r>
      </w:ins>
      <w:ins w:author="Feng Ling" w:date="2023-07-17T10:10:00Z" w:id="456377798">
        <w:r w:rsidR="00B30A69">
          <w:t xml:space="preserve">working principles and </w:t>
        </w:r>
      </w:ins>
      <w:del w:author="Feng Ling" w:date="2023-07-17T10:10:00Z" w:id="2044222830">
        <w:r w:rsidRPr="0F20979F" w:rsidDel="00E31751">
          <w:rPr>
            <w:lang w:val="en-SG" w:eastAsia="en-US"/>
          </w:rPr>
          <w:delText xml:space="preserve">study their behaviours to </w:delText>
        </w:r>
      </w:del>
      <w:r w:rsidRPr="0F20979F" w:rsidR="00E31751">
        <w:rPr>
          <w:lang w:val="en-SG" w:eastAsia="en-US"/>
        </w:rPr>
        <w:t xml:space="preserve">optimize </w:t>
      </w:r>
      <w:r w:rsidRPr="0F20979F" w:rsidR="00E31751">
        <w:rPr>
          <w:lang w:val="en-SG" w:eastAsia="en-US"/>
        </w:rPr>
        <w:t>their</w:t>
      </w:r>
      <w:r w:rsidRPr="0F20979F" w:rsidR="00E31751">
        <w:rPr>
          <w:lang w:val="en-SG" w:eastAsia="en-US"/>
        </w:rPr>
        <w:t xml:space="preserve"> performance.</w:t>
      </w:r>
      <w:r w:rsidRPr="0F20979F" w:rsidR="00E31751">
        <w:rPr>
          <w:lang w:val="en-SG" w:eastAsia="en-US"/>
        </w:rPr>
        <w:t xml:space="preserve"> </w:t>
      </w:r>
      <w:r w:rsidRPr="0F20979F" w:rsidR="00CE60D3">
        <w:rPr>
          <w:lang w:val="en-SG" w:eastAsia="en-US"/>
        </w:rPr>
        <w:t>D</w:t>
      </w:r>
      <w:r w:rsidRPr="0F20979F" w:rsidR="00E31751">
        <w:rPr>
          <w:lang w:val="en-SG" w:eastAsia="en-US"/>
        </w:rPr>
        <w:t>ynamical system study</w:t>
      </w:r>
      <w:r w:rsidRPr="0F20979F" w:rsidR="00CE60D3">
        <w:rPr>
          <w:lang w:val="en-SG" w:eastAsia="en-US"/>
        </w:rPr>
        <w:t xml:space="preserve"> on</w:t>
      </w:r>
      <w:del w:author="Feng Ling" w:date="2023-07-17T10:12:00Z" w:id="1827158047">
        <w:r w:rsidRPr="0F20979F" w:rsidDel="00CE60D3">
          <w:rPr>
            <w:lang w:val="en-SG" w:eastAsia="en-US"/>
          </w:rPr>
          <w:delText xml:space="preserve"> </w:delText>
        </w:r>
        <w:r w:rsidRPr="0F20979F" w:rsidDel="00E31751">
          <w:rPr>
            <w:lang w:val="en-SG" w:eastAsia="en-US"/>
          </w:rPr>
          <w:delText xml:space="preserve"> </w:delText>
        </w:r>
      </w:del>
      <w:r w:rsidRPr="0F20979F" w:rsidR="00E31751">
        <w:rPr>
          <w:lang w:val="en-SG" w:eastAsia="en-US"/>
        </w:rPr>
        <w:t xml:space="preserve"> neural network </w:t>
      </w:r>
      <w:r w:rsidRPr="0F20979F" w:rsidR="00CE60D3">
        <w:rPr>
          <w:lang w:val="en-SG" w:eastAsia="en-US"/>
        </w:rPr>
        <w:t>demonstrates</w:t>
      </w:r>
      <w:r w:rsidRPr="0F20979F" w:rsidR="00E31751">
        <w:rPr>
          <w:lang w:val="en-SG" w:eastAsia="en-US"/>
        </w:rPr>
        <w:t xml:space="preserve"> a transition from ordered phase to chaotic state</w:t>
      </w:r>
      <w:r w:rsidRPr="0F20979F" w:rsidR="00CE60D3">
        <w:rPr>
          <w:lang w:val="en-SG" w:eastAsia="en-US"/>
        </w:rPr>
        <w:t xml:space="preserve"> in many real-world neural networks</w:t>
      </w:r>
      <w:r w:rsidRPr="0F20979F" w:rsidR="00E31751">
        <w:rPr>
          <w:lang w:val="en-SG" w:eastAsia="en-US"/>
        </w:rPr>
        <w:t xml:space="preserve">, with a transitional state </w:t>
      </w:r>
      <w:r w:rsidRPr="0F20979F" w:rsidR="00CE60D3">
        <w:rPr>
          <w:lang w:val="en-SG" w:eastAsia="en-US"/>
        </w:rPr>
        <w:t>in between called</w:t>
      </w:r>
      <w:r w:rsidRPr="0F20979F" w:rsidR="00E31751">
        <w:rPr>
          <w:lang w:val="en-SG" w:eastAsia="en-US"/>
        </w:rPr>
        <w:t xml:space="preserve"> edge of chaos.</w:t>
      </w:r>
      <w:ins w:author="Feng Ling" w:date="2023-07-17T10:13:00Z" w:id="1212852290">
        <w:r w:rsidRPr="0F20979F" w:rsidR="00CA621F">
          <w:rPr>
            <w:lang w:val="en-SG" w:eastAsia="en-US"/>
          </w:rPr>
          <w:t xml:space="preserve"> </w:t>
        </w:r>
      </w:ins>
      <w:ins w:author="Feng Ling" w:date="2023-07-17T10:14:00Z" w:id="635072224">
        <w:r w:rsidRPr="0F20979F" w:rsidR="00A351C7">
          <w:rPr>
            <w:lang w:val="en-SG" w:eastAsia="en-US"/>
          </w:rPr>
          <w:t xml:space="preserve">I </w:t>
        </w:r>
      </w:ins>
      <w:ins w:author="Wan Si Chen" w:date="2023-07-17T08:22:32.739Z" w:id="1364974772">
        <w:r w:rsidRPr="0F20979F" w:rsidR="20E74010">
          <w:rPr>
            <w:lang w:val="en-SG" w:eastAsia="en-US"/>
          </w:rPr>
          <w:t>have</w:t>
        </w:r>
      </w:ins>
      <w:ins w:author="Feng Ling" w:date="2023-07-17T10:14:00Z" w:id="1378889740">
        <w:r w:rsidRPr="0F20979F" w:rsidR="00A351C7">
          <w:rPr>
            <w:lang w:val="en-SG" w:eastAsia="en-US"/>
          </w:rPr>
          <w:t xml:space="preserve"> been suggested that s</w:t>
        </w:r>
      </w:ins>
      <w:ins w:author="Feng Ling" w:date="2023-07-17T10:13:00Z" w:id="1876287165">
        <w:r w:rsidRPr="0F20979F" w:rsidR="00CA621F">
          <w:rPr>
            <w:lang w:val="en-SG" w:eastAsia="en-US"/>
          </w:rPr>
          <w:t xml:space="preserve">uch critical point is associated with the </w:t>
        </w:r>
        <w:r w:rsidRPr="0F20979F" w:rsidR="00CA621F">
          <w:rPr>
            <w:lang w:val="en-SG" w:eastAsia="en-US"/>
          </w:rPr>
          <w:t>optimal</w:t>
        </w:r>
        <w:r w:rsidRPr="0F20979F" w:rsidR="00CA621F">
          <w:rPr>
            <w:lang w:val="en-SG" w:eastAsia="en-US"/>
          </w:rPr>
          <w:t xml:space="preserve"> performances of the models in information processing.</w:t>
        </w:r>
      </w:ins>
      <w:r w:rsidRPr="0F20979F" w:rsidR="00E31751">
        <w:rPr>
          <w:lang w:val="en-SG" w:eastAsia="en-US"/>
        </w:rPr>
        <w:t xml:space="preserve"> </w:t>
      </w:r>
      <w:r w:rsidRPr="0F20979F" w:rsidR="00CE60D3">
        <w:rPr>
          <w:lang w:val="en-SG" w:eastAsia="en-US"/>
        </w:rPr>
        <w:t>Further study into e</w:t>
      </w:r>
      <w:r w:rsidRPr="0F20979F" w:rsidR="00E31751">
        <w:rPr>
          <w:lang w:val="en-SG" w:eastAsia="en-US"/>
        </w:rPr>
        <w:t>dge of chao</w:t>
      </w:r>
      <w:ins w:author="Feng Ling" w:date="2023-07-17T10:10:00Z" w:id="1750997518">
        <w:r w:rsidRPr="0F20979F" w:rsidR="005A2EA9">
          <w:rPr>
            <w:lang w:val="en-SG" w:eastAsia="en-US"/>
          </w:rPr>
          <w:t>s</w:t>
        </w:r>
      </w:ins>
      <w:r w:rsidRPr="0F20979F" w:rsidR="00E31751">
        <w:rPr>
          <w:lang w:val="en-SG" w:eastAsia="en-US"/>
        </w:rPr>
        <w:t xml:space="preserve"> </w:t>
      </w:r>
      <w:r w:rsidRPr="0F20979F" w:rsidR="00CE60D3">
        <w:rPr>
          <w:lang w:val="en-SG" w:eastAsia="en-US"/>
        </w:rPr>
        <w:t xml:space="preserve">is often restricted to toy models of neural networks </w:t>
      </w:r>
      <w:del w:author="Feng Ling" w:date="2023-07-17T10:15:00Z" w:id="1291483142">
        <w:r w:rsidRPr="0F20979F" w:rsidDel="00CE60D3">
          <w:rPr>
            <w:lang w:val="en-SG" w:eastAsia="en-US"/>
          </w:rPr>
          <w:delText xml:space="preserve">with specific property such as having </w:delText>
        </w:r>
      </w:del>
      <w:ins w:author="Feng Ling" w:date="2023-07-17T10:15:00Z" w:id="296301933">
        <w:r w:rsidRPr="0F20979F" w:rsidR="006A4E4A">
          <w:rPr>
            <w:lang w:val="en-SG" w:eastAsia="en-US"/>
          </w:rPr>
          <w:t xml:space="preserve">requiring </w:t>
        </w:r>
      </w:ins>
      <w:r w:rsidRPr="0F20979F" w:rsidR="00CE60D3">
        <w:rPr>
          <w:lang w:val="en-SG" w:eastAsia="en-US"/>
        </w:rPr>
        <w:t>the same number of input and output neurons</w:t>
      </w:r>
      <w:ins w:author="Feng Ling" w:date="2023-07-17T10:15:00Z" w:id="1342154550">
        <w:r w:rsidRPr="0F20979F" w:rsidR="002C3706">
          <w:rPr>
            <w:lang w:val="en-SG" w:eastAsia="en-US"/>
          </w:rPr>
          <w:t>,</w:t>
        </w:r>
      </w:ins>
      <w:r w:rsidRPr="0F20979F" w:rsidR="00CE60D3">
        <w:rPr>
          <w:lang w:val="en-SG" w:eastAsia="en-US"/>
        </w:rPr>
        <w:t xml:space="preserve"> which </w:t>
      </w:r>
      <w:ins w:author="Feng Ling" w:date="2023-07-17T10:15:00Z" w:id="560685200">
        <w:r w:rsidRPr="0F20979F" w:rsidR="00E928D6">
          <w:rPr>
            <w:lang w:val="en-SG" w:eastAsia="en-US"/>
          </w:rPr>
          <w:t>is not commonly the case</w:t>
        </w:r>
      </w:ins>
      <w:del w:author="Feng Ling" w:date="2023-07-17T10:15:00Z" w:id="169884829">
        <w:r w:rsidRPr="0F20979F" w:rsidDel="00CE60D3">
          <w:rPr>
            <w:lang w:val="en-SG" w:eastAsia="en-US"/>
          </w:rPr>
          <w:delText xml:space="preserve">often is not seen </w:delText>
        </w:r>
      </w:del>
      <w:ins w:author="Feng Ling" w:date="2023-07-17T10:15:00Z" w:id="884007354">
        <w:r w:rsidRPr="0F20979F" w:rsidR="00E928D6">
          <w:rPr>
            <w:lang w:val="en-SG" w:eastAsia="en-US"/>
          </w:rPr>
          <w:t xml:space="preserve"> </w:t>
        </w:r>
      </w:ins>
      <w:r w:rsidRPr="0F20979F" w:rsidR="00CE60D3">
        <w:rPr>
          <w:lang w:val="en-SG" w:eastAsia="en-US"/>
        </w:rPr>
        <w:t>in real-world applications.</w:t>
      </w:r>
    </w:p>
    <w:p w:rsidR="00CE60D3" w:rsidP="00E31751" w:rsidRDefault="00CE60D3" w14:paraId="6F5F02B1" w14:textId="2B4D716A">
      <w:pPr>
        <w:rPr>
          <w:lang w:val="en-SG" w:eastAsia="en-US"/>
        </w:rPr>
      </w:pPr>
      <w:r>
        <w:rPr>
          <w:lang w:val="en-SG" w:eastAsia="en-US"/>
        </w:rPr>
        <w:t xml:space="preserve">In this </w:t>
      </w:r>
      <w:r w:rsidR="00177AC9">
        <w:rPr>
          <w:lang w:val="en-SG" w:eastAsia="en-US"/>
        </w:rPr>
        <w:t>study</w:t>
      </w:r>
      <w:r>
        <w:rPr>
          <w:lang w:val="en-SG" w:eastAsia="en-US"/>
        </w:rPr>
        <w:t xml:space="preserve">, we used Denoising Autoencoder (DAE) in hope of solving some of the exist issues with edge of chaos </w:t>
      </w:r>
      <w:del w:author="Feng Ling" w:date="2023-07-17T10:16:00Z" w:id="16">
        <w:r w:rsidDel="0004167D">
          <w:rPr>
            <w:lang w:val="en-SG" w:eastAsia="en-US"/>
          </w:rPr>
          <w:delText xml:space="preserve">research </w:delText>
        </w:r>
      </w:del>
      <w:ins w:author="Feng Ling" w:date="2023-07-17T10:16:00Z" w:id="17">
        <w:r w:rsidR="0004167D">
          <w:rPr>
            <w:lang w:val="en-SG" w:eastAsia="en-US"/>
          </w:rPr>
          <w:t xml:space="preserve">approach, and better understanding </w:t>
        </w:r>
        <w:r w:rsidR="00C4207B">
          <w:rPr>
            <w:lang w:val="en-SG" w:eastAsia="en-US"/>
          </w:rPr>
          <w:t>the working principle of deep neural networks.</w:t>
        </w:r>
      </w:ins>
      <w:ins w:author="Feng Ling" w:date="2023-07-17T10:17:00Z" w:id="18">
        <w:r w:rsidR="00C30ADE">
          <w:rPr>
            <w:lang w:val="en-SG" w:eastAsia="en-US"/>
          </w:rPr>
          <w:t xml:space="preserve"> DAE’s </w:t>
        </w:r>
      </w:ins>
      <w:del w:author="Feng Ling" w:date="2023-07-17T10:17:00Z" w:id="19">
        <w:r w:rsidDel="00C30ADE">
          <w:rPr>
            <w:lang w:val="en-SG" w:eastAsia="en-US"/>
          </w:rPr>
          <w:delText xml:space="preserve">as its </w:delText>
        </w:r>
      </w:del>
      <w:r>
        <w:rPr>
          <w:lang w:val="en-SG" w:eastAsia="en-US"/>
        </w:rPr>
        <w:t xml:space="preserve">architecture </w:t>
      </w:r>
      <w:del w:author="Feng Ling" w:date="2023-07-17T10:12:00Z" w:id="20">
        <w:r w:rsidDel="00745465">
          <w:rPr>
            <w:lang w:val="en-SG" w:eastAsia="en-US"/>
          </w:rPr>
          <w:delText xml:space="preserve">dictates </w:delText>
        </w:r>
      </w:del>
      <w:ins w:author="Feng Ling" w:date="2023-07-17T10:12:00Z" w:id="21">
        <w:r w:rsidR="00745465">
          <w:rPr>
            <w:lang w:val="en-SG" w:eastAsia="en-US"/>
          </w:rPr>
          <w:t xml:space="preserve">ensures </w:t>
        </w:r>
      </w:ins>
      <w:r>
        <w:rPr>
          <w:lang w:val="en-SG" w:eastAsia="en-US"/>
        </w:rPr>
        <w:t xml:space="preserve">the same number inputs and outputs neurons while allowing for information extraction through the hidden </w:t>
      </w:r>
      <w:r w:rsidR="00811908">
        <w:rPr>
          <w:lang w:val="en-SG" w:eastAsia="en-US"/>
        </w:rPr>
        <w:t>state.</w:t>
      </w:r>
      <w:r w:rsidR="00811908">
        <w:rPr>
          <w:lang w:val="en-SG"/>
        </w:rPr>
        <w:t xml:space="preserve"> Thus</w:t>
      </w:r>
      <w:r w:rsidR="00177AC9">
        <w:rPr>
          <w:lang w:val="en-SG" w:eastAsia="en-US"/>
        </w:rPr>
        <w:t>, this allows us to extend dynamical study results into DAE such as asymptotic distance, asymptotic Jacobian</w:t>
      </w:r>
      <w:ins w:author="Feng Ling" w:date="2023-07-17T10:17:00Z" w:id="22">
        <w:r w:rsidR="008D1994">
          <w:rPr>
            <w:lang w:val="en-SG" w:eastAsia="en-US"/>
          </w:rPr>
          <w:t>,</w:t>
        </w:r>
      </w:ins>
      <w:r w:rsidR="00177AC9">
        <w:rPr>
          <w:lang w:val="en-SG" w:eastAsia="en-US"/>
        </w:rPr>
        <w:t xml:space="preserve"> </w:t>
      </w:r>
      <w:del w:author="Feng Ling" w:date="2023-07-17T10:17:00Z" w:id="23">
        <w:r w:rsidDel="008D1994" w:rsidR="00177AC9">
          <w:rPr>
            <w:lang w:val="en-SG" w:eastAsia="en-US"/>
          </w:rPr>
          <w:delText xml:space="preserve">and </w:delText>
        </w:r>
      </w:del>
      <w:r w:rsidR="00177AC9">
        <w:rPr>
          <w:lang w:val="en-SG" w:eastAsia="en-US"/>
        </w:rPr>
        <w:t>Poincare plot</w:t>
      </w:r>
      <w:ins w:author="Feng Ling" w:date="2023-07-17T10:17:00Z" w:id="24">
        <w:r w:rsidR="008D1994">
          <w:rPr>
            <w:lang w:val="en-SG" w:eastAsia="en-US"/>
          </w:rPr>
          <w:t>, etc</w:t>
        </w:r>
      </w:ins>
      <w:r w:rsidR="00177AC9">
        <w:rPr>
          <w:lang w:val="en-SG" w:eastAsia="en-US"/>
        </w:rPr>
        <w:t>.</w:t>
      </w:r>
    </w:p>
    <w:p w:rsidR="2B10B6C3" w:rsidP="44C9397F" w:rsidRDefault="2B10B6C3" w14:paraId="54F88652" w14:textId="32577EE3">
      <w:pPr>
        <w:rPr>
          <w:ins w:author="Wan Si Chen" w:date="2023-07-18T04:37:16.987Z" w:id="196770463"/>
          <w:lang w:val="en-SG" w:eastAsia="en-US"/>
        </w:rPr>
      </w:pPr>
      <w:r w:rsidRPr="44C9397F" w:rsidR="00177AC9">
        <w:rPr>
          <w:lang w:val="en-SG" w:eastAsia="en-US"/>
        </w:rPr>
        <w:t>We use</w:t>
      </w:r>
      <w:del w:author="Feng Ling" w:date="2023-07-17T10:17:00Z" w:id="281342447">
        <w:r w:rsidRPr="44C9397F" w:rsidDel="00177AC9">
          <w:rPr>
            <w:lang w:val="en-SG" w:eastAsia="en-US"/>
          </w:rPr>
          <w:delText>d</w:delText>
        </w:r>
      </w:del>
      <w:r w:rsidRPr="44C9397F" w:rsidR="00177AC9">
        <w:rPr>
          <w:lang w:val="en-SG" w:eastAsia="en-US"/>
        </w:rPr>
        <w:t xml:space="preserve"> the Fashion-MNIST dataset with small noise added to the image</w:t>
      </w:r>
      <w:ins w:author="Feng Ling" w:date="2023-07-17T10:21:00Z" w:id="400515501">
        <w:r w:rsidRPr="44C9397F" w:rsidR="00704C00">
          <w:rPr>
            <w:lang w:val="en-SG" w:eastAsia="en-US"/>
          </w:rPr>
          <w:t>s</w:t>
        </w:r>
      </w:ins>
      <w:r w:rsidRPr="44C9397F" w:rsidR="00177AC9">
        <w:rPr>
          <w:lang w:val="en-SG" w:eastAsia="en-US"/>
        </w:rPr>
        <w:t xml:space="preserve"> at the input </w:t>
      </w:r>
      <w:del w:author="Feng Ling" w:date="2023-07-17T10:21:00Z" w:id="2062429164">
        <w:r w:rsidRPr="44C9397F" w:rsidDel="00177AC9">
          <w:rPr>
            <w:lang w:val="en-SG" w:eastAsia="en-US"/>
          </w:rPr>
          <w:delText xml:space="preserve">end </w:delText>
        </w:r>
      </w:del>
      <w:ins w:author="Feng Ling" w:date="2023-07-17T10:21:00Z" w:id="2039983395">
        <w:r w:rsidRPr="44C9397F" w:rsidR="00704C00">
          <w:rPr>
            <w:lang w:val="en-SG" w:eastAsia="en-US"/>
          </w:rPr>
          <w:t xml:space="preserve">layer </w:t>
        </w:r>
      </w:ins>
      <w:r w:rsidRPr="44C9397F" w:rsidR="00177AC9">
        <w:rPr>
          <w:lang w:val="en-SG" w:eastAsia="en-US"/>
        </w:rPr>
        <w:t xml:space="preserve">to simulate the function of a DAE. </w:t>
      </w:r>
      <w:r w:rsidRPr="44C9397F" w:rsidR="00177AC9">
        <w:rPr>
          <w:lang w:val="en-SG" w:eastAsia="en-US"/>
        </w:rPr>
        <w:t xml:space="preserve">We found that DAE does experience the same order to chaos phase transition with a similar edge of chaos transitional </w:t>
      </w:r>
      <w:r w:rsidRPr="44C9397F" w:rsidR="00811908">
        <w:rPr>
          <w:lang w:val="en-SG" w:eastAsia="en-US"/>
        </w:rPr>
        <w:t>state.</w:t>
      </w:r>
      <w:r w:rsidRPr="44C9397F" w:rsidR="00811908">
        <w:rPr>
          <w:lang w:val="en-SG" w:eastAsia="en-US"/>
        </w:rPr>
        <w:t xml:space="preserve"> However</w:t>
      </w:r>
      <w:r w:rsidRPr="44C9397F" w:rsidR="00177AC9">
        <w:rPr>
          <w:lang w:val="en-SG" w:eastAsia="en-US"/>
        </w:rPr>
        <w:t xml:space="preserve">, this transition is not homogenous </w:t>
      </w:r>
      <w:del w:author="Feng Ling" w:date="2023-07-17T10:19:00Z" w:id="2003144174">
        <w:r w:rsidRPr="44C9397F" w:rsidDel="00177AC9">
          <w:rPr>
            <w:lang w:val="en-SG" w:eastAsia="en-US"/>
          </w:rPr>
          <w:delText xml:space="preserve">for </w:delText>
        </w:r>
      </w:del>
      <w:ins w:author="Feng Ling" w:date="2023-07-17T10:19:00Z" w:id="1561810806">
        <w:r w:rsidRPr="44C9397F" w:rsidR="00736DD1">
          <w:rPr>
            <w:lang w:val="en-SG" w:eastAsia="en-US"/>
          </w:rPr>
          <w:t xml:space="preserve">across </w:t>
        </w:r>
      </w:ins>
      <w:r w:rsidRPr="44C9397F" w:rsidR="00177AC9">
        <w:rPr>
          <w:lang w:val="en-SG" w:eastAsia="en-US"/>
        </w:rPr>
        <w:t>all the training images</w:t>
      </w:r>
      <w:ins w:author="Feng Ling" w:date="2023-07-17T10:19:00Z" w:id="328273086">
        <w:r w:rsidRPr="44C9397F" w:rsidR="002710CA">
          <w:rPr>
            <w:lang w:val="en-SG" w:eastAsia="en-US"/>
          </w:rPr>
          <w:t>,</w:t>
        </w:r>
      </w:ins>
      <w:r w:rsidRPr="44C9397F" w:rsidR="00177AC9">
        <w:rPr>
          <w:lang w:val="en-SG" w:eastAsia="en-US"/>
        </w:rPr>
        <w:t xml:space="preserve"> with some images transitioning into period cycles and </w:t>
      </w:r>
      <w:del w:author="Feng Ling" w:date="2023-07-17T10:19:00Z" w:id="1022799202">
        <w:r w:rsidRPr="44C9397F" w:rsidDel="00177AC9">
          <w:rPr>
            <w:lang w:val="en-SG" w:eastAsia="en-US"/>
          </w:rPr>
          <w:delText xml:space="preserve">edge of </w:delText>
        </w:r>
      </w:del>
      <w:r w:rsidRPr="44C9397F" w:rsidR="00177AC9">
        <w:rPr>
          <w:lang w:val="en-SG" w:eastAsia="en-US"/>
        </w:rPr>
        <w:t xml:space="preserve">chaos while others remained in the single </w:t>
      </w:r>
      <w:r w:rsidRPr="44C9397F" w:rsidR="00811908">
        <w:rPr>
          <w:lang w:val="en-SG" w:eastAsia="en-US"/>
        </w:rPr>
        <w:t>fixed-point</w:t>
      </w:r>
      <w:r w:rsidRPr="44C9397F" w:rsidR="00177AC9">
        <w:rPr>
          <w:lang w:val="en-SG" w:eastAsia="en-US"/>
        </w:rPr>
        <w:t xml:space="preserve"> state as </w:t>
      </w:r>
      <w:del w:author="Feng Ling" w:date="2023-07-17T10:18:00Z" w:id="650404305">
        <w:r w:rsidRPr="44C9397F" w:rsidDel="00177AC9">
          <w:rPr>
            <w:lang w:val="en-SG" w:eastAsia="en-US"/>
          </w:rPr>
          <w:delText>the asymptotic Jacobian gradually edge</w:delText>
        </w:r>
      </w:del>
      <w:ins w:author="Feng Ling" w:date="2023-07-17T10:18:00Z" w:id="246273939">
        <w:r w:rsidRPr="44C9397F" w:rsidR="00F4228F">
          <w:rPr>
            <w:lang w:val="en-SG" w:eastAsia="en-US"/>
          </w:rPr>
          <w:t>the network evolves</w:t>
        </w:r>
      </w:ins>
      <w:r w:rsidRPr="44C9397F" w:rsidR="00177AC9">
        <w:rPr>
          <w:lang w:val="en-SG" w:eastAsia="en-US"/>
        </w:rPr>
        <w:t xml:space="preserve"> towards the edge of chaos transition point</w:t>
      </w:r>
      <w:del w:author="Feng Ling" w:date="2023-07-17T10:22:00Z" w:id="231847410">
        <w:r w:rsidRPr="44C9397F" w:rsidDel="00177AC9">
          <w:rPr>
            <w:lang w:val="en-SG" w:eastAsia="en-US"/>
          </w:rPr>
          <w:delText xml:space="preserve"> with the small added noise</w:delText>
        </w:r>
        <w:r w:rsidRPr="44C9397F" w:rsidDel="00177AC9">
          <w:rPr>
            <w:lang w:val="en-SG" w:eastAsia="en-US"/>
          </w:rPr>
          <w:delText xml:space="preserve"> generally</w:delText>
        </w:r>
        <w:r w:rsidRPr="44C9397F" w:rsidDel="00177AC9">
          <w:rPr>
            <w:lang w:val="en-SG" w:eastAsia="en-US"/>
          </w:rPr>
          <w:delText xml:space="preserve"> help</w:delText>
        </w:r>
        <w:r w:rsidRPr="44C9397F" w:rsidDel="00177AC9">
          <w:rPr>
            <w:lang w:val="en-SG" w:eastAsia="en-US"/>
          </w:rPr>
          <w:delText>ed</w:delText>
        </w:r>
        <w:r w:rsidRPr="44C9397F" w:rsidDel="00177AC9">
          <w:rPr>
            <w:lang w:val="en-SG" w:eastAsia="en-US"/>
          </w:rPr>
          <w:delText xml:space="preserve"> with the transition to edge of </w:delText>
        </w:r>
        <w:r w:rsidRPr="44C9397F" w:rsidDel="00177AC9">
          <w:rPr>
            <w:lang w:val="en-SG" w:eastAsia="en-US"/>
          </w:rPr>
          <w:delText>chaos</w:delText>
        </w:r>
      </w:del>
      <w:r w:rsidRPr="44C9397F" w:rsidR="00811908">
        <w:rPr>
          <w:lang w:val="en-SG" w:eastAsia="en-US"/>
        </w:rPr>
        <w:t xml:space="preserve">. We also found the hidden state follows the same </w:t>
      </w:r>
      <w:del w:author="Feng Ling" w:date="2023-07-17T10:20:00Z" w:id="1896497557">
        <w:r w:rsidRPr="44C9397F" w:rsidDel="00177AC9">
          <w:rPr>
            <w:lang w:val="en-SG" w:eastAsia="en-US"/>
          </w:rPr>
          <w:delText xml:space="preserve">transition </w:delText>
        </w:r>
      </w:del>
      <w:ins w:author="Feng Ling" w:date="2023-07-17T10:20:00Z" w:id="1271380323">
        <w:r w:rsidRPr="44C9397F" w:rsidR="00D7433E">
          <w:rPr>
            <w:lang w:val="en-SG" w:eastAsia="en-US"/>
          </w:rPr>
          <w:t xml:space="preserve">dynamical </w:t>
        </w:r>
      </w:ins>
      <w:del w:author="Feng Ling" w:date="2023-07-17T10:21:00Z" w:id="1800456417">
        <w:r w:rsidRPr="44C9397F" w:rsidDel="00177AC9">
          <w:rPr>
            <w:lang w:val="en-SG" w:eastAsia="en-US"/>
          </w:rPr>
          <w:delText xml:space="preserve">characteristic </w:delText>
        </w:r>
      </w:del>
      <w:ins w:author="Feng Ling" w:date="2023-07-17T10:21:00Z" w:id="661647876">
        <w:r w:rsidRPr="44C9397F" w:rsidR="007D367B">
          <w:rPr>
            <w:lang w:val="en-SG" w:eastAsia="en-US"/>
          </w:rPr>
          <w:t xml:space="preserve">phases </w:t>
        </w:r>
      </w:ins>
      <w:r w:rsidRPr="44C9397F" w:rsidR="00811908">
        <w:rPr>
          <w:lang w:val="en-SG" w:eastAsia="en-US"/>
        </w:rPr>
        <w:t xml:space="preserve">as the output neurons giving us a new way into studying various neural network architecture by employing them in the </w:t>
      </w:r>
      <w:ins w:author="Feng Ling" w:date="2023-07-17T10:21:00Z" w:id="1990014410">
        <w:r w:rsidRPr="44C9397F" w:rsidR="00166ACE">
          <w:rPr>
            <w:lang w:val="en-SG" w:eastAsia="en-US"/>
          </w:rPr>
          <w:t xml:space="preserve">asymptotic activations of the </w:t>
        </w:r>
      </w:ins>
      <w:r w:rsidRPr="44C9397F" w:rsidR="00811908">
        <w:rPr>
          <w:lang w:val="en-SG" w:eastAsia="en-US"/>
        </w:rPr>
        <w:t>encoder layers.</w:t>
      </w:r>
      <w:r w:rsidRPr="44C9397F" w:rsidR="00177AC9">
        <w:rPr>
          <w:lang w:val="en-SG" w:eastAsia="en-US"/>
        </w:rPr>
        <w:t xml:space="preserve"> </w:t>
      </w:r>
      <w:ins w:author="Feng Ling" w:date="2023-07-17T10:22:00Z" w:id="1541385741">
        <w:del w:author="Wan Si Chen" w:date="2023-07-18T04:57:13.796Z" w:id="1303141567">
          <w:r w:rsidRPr="44C9397F" w:rsidDel="00E27923">
            <w:rPr>
              <w:lang w:val="en-SG" w:eastAsia="en-US"/>
            </w:rPr>
            <w:delText>(Mention next steps here)</w:delText>
          </w:r>
        </w:del>
      </w:ins>
      <w:ins w:author="Wan Si Chen" w:date="2023-07-18T04:33:59.587Z" w:id="956258037">
        <w:r w:rsidRPr="44C9397F" w:rsidR="2B10B6C3">
          <w:rPr>
            <w:lang w:val="en-SG" w:eastAsia="en-US"/>
          </w:rPr>
          <w:t>This allows</w:t>
        </w:r>
      </w:ins>
      <w:ins w:author="Wan Si Chen" w:date="2023-07-18T04:34:55.62Z" w:id="1256700826">
        <w:r w:rsidRPr="44C9397F" w:rsidR="2B10B6C3">
          <w:rPr>
            <w:lang w:val="en-SG" w:eastAsia="en-US"/>
          </w:rPr>
          <w:t xml:space="preserve"> us to explore property of the hidden layers in more detail such as using them as embedding for other task such as c</w:t>
        </w:r>
        <w:r w:rsidRPr="44C9397F" w:rsidR="0480C51A">
          <w:rPr>
            <w:lang w:val="en-SG" w:eastAsia="en-US"/>
          </w:rPr>
          <w:t>lassification</w:t>
        </w:r>
      </w:ins>
      <w:ins w:author="Wan Si Chen" w:date="2023-07-18T04:35:59.917Z" w:id="719242834">
        <w:r w:rsidRPr="44C9397F" w:rsidR="0480C51A">
          <w:rPr>
            <w:lang w:val="en-SG" w:eastAsia="en-US"/>
          </w:rPr>
          <w:t xml:space="preserve">. We can also use this architecture to explore other neural networks such as Convolutional Neural </w:t>
        </w:r>
      </w:ins>
      <w:ins w:author="Wan Si Chen" w:date="2023-07-18T04:37:38.386Z" w:id="127388944">
        <w:r w:rsidRPr="44C9397F" w:rsidR="01CA8F7D">
          <w:rPr>
            <w:lang w:val="en-SG" w:eastAsia="en-US"/>
          </w:rPr>
          <w:t>Networks (</w:t>
        </w:r>
      </w:ins>
      <w:ins w:author="Wan Si Chen" w:date="2023-07-18T04:36:26.134Z" w:id="1903177330">
        <w:r w:rsidRPr="44C9397F" w:rsidR="0FC88BDA">
          <w:rPr>
            <w:lang w:val="en-SG" w:eastAsia="en-US"/>
          </w:rPr>
          <w:t xml:space="preserve">CNN) </w:t>
        </w:r>
      </w:ins>
      <w:ins w:author="Wan Si Chen" w:date="2023-07-18T04:35:59.917Z" w:id="557852883">
        <w:r w:rsidRPr="44C9397F" w:rsidR="0480C51A">
          <w:rPr>
            <w:lang w:val="en-SG" w:eastAsia="en-US"/>
          </w:rPr>
          <w:t xml:space="preserve">and </w:t>
        </w:r>
      </w:ins>
      <w:ins w:author="Wan Si Chen" w:date="2023-07-18T04:37:36.191Z" w:id="792690714">
        <w:r w:rsidRPr="44C9397F" w:rsidR="7EFACA3D">
          <w:rPr>
            <w:lang w:val="en-SG" w:eastAsia="en-US"/>
          </w:rPr>
          <w:t>Long Short</w:t>
        </w:r>
        <w:r w:rsidRPr="44C9397F" w:rsidR="3C2E2AE4">
          <w:rPr>
            <w:lang w:val="en-SG" w:eastAsia="en-US"/>
          </w:rPr>
          <w:t>-Term</w:t>
        </w:r>
      </w:ins>
      <w:ins w:author="Wan Si Chen" w:date="2023-07-18T04:36:56.591Z" w:id="877373532">
        <w:r w:rsidRPr="44C9397F" w:rsidR="21F3EAC2">
          <w:rPr>
            <w:lang w:val="en-SG" w:eastAsia="en-US"/>
          </w:rPr>
          <w:t xml:space="preserve"> Memory </w:t>
        </w:r>
        <w:r w:rsidRPr="44C9397F" w:rsidR="3BE67493">
          <w:rPr>
            <w:lang w:val="en-SG" w:eastAsia="en-US"/>
          </w:rPr>
          <w:t xml:space="preserve">(LSTM) </w:t>
        </w:r>
        <w:r w:rsidRPr="44C9397F" w:rsidR="21F3EAC2">
          <w:rPr>
            <w:lang w:val="en-SG" w:eastAsia="en-US"/>
          </w:rPr>
          <w:t xml:space="preserve">Networks </w:t>
        </w:r>
        <w:r w:rsidRPr="44C9397F" w:rsidR="6AC2BE90">
          <w:rPr>
            <w:lang w:val="en-SG" w:eastAsia="en-US"/>
          </w:rPr>
          <w:t xml:space="preserve">with their associated decoder and explore if they are </w:t>
        </w:r>
      </w:ins>
      <w:ins w:author="Wan Si Chen" w:date="2023-07-18T04:37:16.639Z" w:id="512462523">
        <w:r w:rsidRPr="44C9397F" w:rsidR="6AC2BE90">
          <w:rPr>
            <w:lang w:val="en-SG" w:eastAsia="en-US"/>
          </w:rPr>
          <w:t>approaching Self Organised Criticality as is the case in brain neural networks.</w:t>
        </w:r>
      </w:ins>
    </w:p>
    <w:p w:rsidR="7DCFF254" w:rsidP="7DCFF254" w:rsidRDefault="7DCFF254" w14:paraId="0B557313" w14:textId="14B78A77">
      <w:pPr>
        <w:pStyle w:val="Normal"/>
        <w:rPr>
          <w:del w:author="Feng Ling" w:date="2023-07-17T10:22:00Z" w:id="1090256850"/>
          <w:lang w:val="en-SG" w:eastAsia="en-US"/>
        </w:rPr>
      </w:pPr>
    </w:p>
    <w:p w:rsidR="00CE60D3" w:rsidP="00E31751" w:rsidRDefault="00CE60D3" w14:paraId="5F0FC5E3" w14:textId="77777777">
      <w:pPr>
        <w:rPr>
          <w:lang w:val="en-SG" w:eastAsia="en-US"/>
        </w:rPr>
      </w:pPr>
    </w:p>
    <w:p w:rsidR="00CE60D3" w:rsidP="00E31751" w:rsidRDefault="00CE60D3" w14:paraId="372D03BC" w14:textId="77777777">
      <w:pPr>
        <w:rPr>
          <w:lang w:val="en-SG" w:eastAsia="en-US"/>
        </w:rPr>
      </w:pPr>
    </w:p>
    <w:p w:rsidRPr="00D1030C" w:rsidR="00D1030C" w:rsidP="00E31751" w:rsidRDefault="00D1030C" w14:paraId="79775B7E" w14:textId="77777777">
      <w:pPr>
        <w:rPr>
          <w:lang w:val="en-SG" w:eastAsia="en-US"/>
        </w:rPr>
      </w:pPr>
    </w:p>
    <w:sectPr w:rsidRPr="00D1030C" w:rsidR="00D103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trackRevisions w:val="tru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51"/>
    <w:rsid w:val="00040688"/>
    <w:rsid w:val="0004167D"/>
    <w:rsid w:val="000B05FB"/>
    <w:rsid w:val="000F7DF7"/>
    <w:rsid w:val="00127206"/>
    <w:rsid w:val="0014350C"/>
    <w:rsid w:val="00166ACE"/>
    <w:rsid w:val="00177AC9"/>
    <w:rsid w:val="00196D68"/>
    <w:rsid w:val="002710CA"/>
    <w:rsid w:val="002C3706"/>
    <w:rsid w:val="003D4A0A"/>
    <w:rsid w:val="004A4B0E"/>
    <w:rsid w:val="00553F9D"/>
    <w:rsid w:val="005941EC"/>
    <w:rsid w:val="005A2EA9"/>
    <w:rsid w:val="00652236"/>
    <w:rsid w:val="006A4E4A"/>
    <w:rsid w:val="00704C00"/>
    <w:rsid w:val="00736DD1"/>
    <w:rsid w:val="00745465"/>
    <w:rsid w:val="00773E85"/>
    <w:rsid w:val="007D367B"/>
    <w:rsid w:val="007F0556"/>
    <w:rsid w:val="00811908"/>
    <w:rsid w:val="008359B2"/>
    <w:rsid w:val="008A5EF0"/>
    <w:rsid w:val="008D1994"/>
    <w:rsid w:val="00A25B26"/>
    <w:rsid w:val="00A351C7"/>
    <w:rsid w:val="00A9374B"/>
    <w:rsid w:val="00B30A69"/>
    <w:rsid w:val="00B65051"/>
    <w:rsid w:val="00B764AE"/>
    <w:rsid w:val="00C30ADE"/>
    <w:rsid w:val="00C4207B"/>
    <w:rsid w:val="00CA621F"/>
    <w:rsid w:val="00CE60D3"/>
    <w:rsid w:val="00D1030C"/>
    <w:rsid w:val="00D30022"/>
    <w:rsid w:val="00D7433E"/>
    <w:rsid w:val="00E27923"/>
    <w:rsid w:val="00E31751"/>
    <w:rsid w:val="00E86656"/>
    <w:rsid w:val="00E928D6"/>
    <w:rsid w:val="00EE06AE"/>
    <w:rsid w:val="00F4228F"/>
    <w:rsid w:val="01CA8F7D"/>
    <w:rsid w:val="0480C51A"/>
    <w:rsid w:val="0F20979F"/>
    <w:rsid w:val="0F89D406"/>
    <w:rsid w:val="0FC88BDA"/>
    <w:rsid w:val="15065075"/>
    <w:rsid w:val="20E74010"/>
    <w:rsid w:val="21F3EAC2"/>
    <w:rsid w:val="2B10B6C3"/>
    <w:rsid w:val="3B12330C"/>
    <w:rsid w:val="3BE67493"/>
    <w:rsid w:val="3C2E2AE4"/>
    <w:rsid w:val="44C9397F"/>
    <w:rsid w:val="6043C0C9"/>
    <w:rsid w:val="60BCA34F"/>
    <w:rsid w:val="6AC2BE90"/>
    <w:rsid w:val="6DD2F6E7"/>
    <w:rsid w:val="75C4E06F"/>
    <w:rsid w:val="7760B0D0"/>
    <w:rsid w:val="7C3421F3"/>
    <w:rsid w:val="7DCFF254"/>
    <w:rsid w:val="7EFAC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3EA2"/>
  <w15:docId w15:val="{D05AD9EE-935C-4E68-AEB7-4A2E85E8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5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505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03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030C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D1030C"/>
    <w:rPr>
      <w:rFonts w:ascii="Arial" w:hAnsi="Arial"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030C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D1030C"/>
    <w:rPr>
      <w:rFonts w:ascii="Arial" w:hAnsi="Arial" w:eastAsia="Times New Roman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0F7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9972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76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6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14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719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885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36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302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9857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0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31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440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748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4BFDBB9E8FB458B0FBE4C3A32B355" ma:contentTypeVersion="5" ma:contentTypeDescription="Create a new document." ma:contentTypeScope="" ma:versionID="f514c080da0cde9074707314b96326b4">
  <xsd:schema xmlns:xsd="http://www.w3.org/2001/XMLSchema" xmlns:xs="http://www.w3.org/2001/XMLSchema" xmlns:p="http://schemas.microsoft.com/office/2006/metadata/properties" xmlns:ns2="ac81f07f-e05e-4f8d-b714-940926f00197" xmlns:ns3="d5a3a51c-50ac-4688-b067-4058626249b0" targetNamespace="http://schemas.microsoft.com/office/2006/metadata/properties" ma:root="true" ma:fieldsID="df710385dd861f1bd4389b1a96a34134" ns2:_="" ns3:_="">
    <xsd:import namespace="ac81f07f-e05e-4f8d-b714-940926f00197"/>
    <xsd:import namespace="d5a3a51c-50ac-4688-b067-405862624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1f07f-e05e-4f8d-b714-940926f00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3a51c-50ac-4688-b067-4058626249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F2DA56-91DD-4EF6-844C-4375FD2D09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F10BF-6108-442D-8F1B-6E83B813E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571E4-419A-4D65-AC95-9D1D14ABC4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A3A1E6-5D5B-46F8-9F63-F80E05577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81f07f-e05e-4f8d-b714-940926f00197"/>
    <ds:schemaRef ds:uri="d5a3a51c-50ac-4688-b067-405862624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Wan Si Chen</dc:creator>
  <keywords/>
  <dc:description/>
  <lastModifiedBy>Wan Si Chen</lastModifiedBy>
  <revision>54</revision>
  <dcterms:created xsi:type="dcterms:W3CDTF">2023-07-04T10:52:00.0000000Z</dcterms:created>
  <dcterms:modified xsi:type="dcterms:W3CDTF">2023-07-18T04:57:35.5669779Z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0x010100AC04BFDBB9E8FB458B0FBE4C3A32B355</vt:lpwstr>
  </property>
</Properties>
</file>